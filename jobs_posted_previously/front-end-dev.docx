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DA8" w:rsidRPr="00B45DA8" w:rsidRDefault="009331B5">
      <w:pPr>
        <w:rPr>
          <w:rFonts w:ascii="Times" w:hAnsi="Times" w:cs="Times New Roman"/>
          <w:sz w:val="20"/>
          <w:szCs w:val="20"/>
        </w:rPr>
        <w:pPrChange w:id="0" w:author="Chuck" w:date="2014-07-17T09:40:00Z">
          <w:pPr>
            <w:jc w:val="center"/>
          </w:pPr>
        </w:pPrChange>
      </w:pPr>
      <w:bookmarkStart w:id="1" w:name="_GoBack"/>
      <w:bookmarkEnd w:id="1"/>
      <w:ins w:id="2" w:author="Chuck" w:date="2014-07-17T09:40:00Z">
        <w:r>
          <w:rPr>
            <w:rFonts w:ascii="Arial" w:hAnsi="Arial" w:cs="Times New Roman"/>
            <w:b/>
            <w:bCs/>
            <w:noProof/>
            <w:color w:val="000000"/>
            <w:sz w:val="23"/>
            <w:szCs w:val="23"/>
            <w:rPrChange w:id="3">
              <w:rPr>
                <w:noProof/>
              </w:rPr>
            </w:rPrChange>
          </w:rPr>
          <w:drawing>
            <wp:anchor distT="0" distB="182880" distL="182880" distR="114300" simplePos="0" relativeHeight="251658240" behindDoc="1" locked="0" layoutInCell="1" allowOverlap="1">
              <wp:simplePos x="0" y="0"/>
              <wp:positionH relativeFrom="column">
                <wp:posOffset>3630930</wp:posOffset>
              </wp:positionH>
              <wp:positionV relativeFrom="paragraph">
                <wp:posOffset>-106680</wp:posOffset>
              </wp:positionV>
              <wp:extent cx="1687830" cy="975360"/>
              <wp:effectExtent l="19050" t="0" r="0" b="0"/>
              <wp:wrapSquare wrapText="left"/>
              <wp:docPr id="2" name="Picture 1" descr="Stacked_Tes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tacked_Test.png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87830" cy="9753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r w:rsidR="00B45DA8" w:rsidRPr="00B45DA8">
        <w:rPr>
          <w:rFonts w:ascii="Arial" w:hAnsi="Arial" w:cs="Times New Roman"/>
          <w:b/>
          <w:bCs/>
          <w:color w:val="000000"/>
          <w:sz w:val="23"/>
          <w:szCs w:val="23"/>
        </w:rPr>
        <w:t>Web Developer</w:t>
      </w:r>
    </w:p>
    <w:p w:rsidR="00B45DA8" w:rsidRPr="00B45DA8" w:rsidRDefault="00B45DA8" w:rsidP="00B45DA8">
      <w:pPr>
        <w:rPr>
          <w:rFonts w:ascii="Times" w:eastAsia="Times New Roman" w:hAnsi="Times" w:cs="Times New Roman"/>
          <w:sz w:val="20"/>
          <w:szCs w:val="20"/>
        </w:rPr>
      </w:pPr>
    </w:p>
    <w:p w:rsidR="00B45DA8" w:rsidRPr="00B45DA8" w:rsidRDefault="00B45DA8" w:rsidP="00B45DA8">
      <w:pPr>
        <w:rPr>
          <w:rFonts w:ascii="Times" w:hAnsi="Times" w:cs="Times New Roman"/>
          <w:sz w:val="20"/>
          <w:szCs w:val="20"/>
        </w:rPr>
      </w:pPr>
      <w:r w:rsidRPr="00B45DA8">
        <w:rPr>
          <w:rFonts w:ascii="Arial" w:hAnsi="Arial" w:cs="Times New Roman"/>
          <w:color w:val="000000"/>
          <w:sz w:val="23"/>
          <w:szCs w:val="23"/>
        </w:rPr>
        <w:t xml:space="preserve">Center for International Development at Harvard University – Cambridge, MA </w:t>
      </w:r>
    </w:p>
    <w:p w:rsidR="00B45DA8" w:rsidRPr="00B45DA8" w:rsidRDefault="00B45DA8" w:rsidP="00B45DA8">
      <w:pPr>
        <w:rPr>
          <w:rFonts w:ascii="Times" w:eastAsia="Times New Roman" w:hAnsi="Times" w:cs="Times New Roman"/>
          <w:sz w:val="20"/>
          <w:szCs w:val="20"/>
        </w:rPr>
      </w:pPr>
    </w:p>
    <w:p w:rsidR="009331B5" w:rsidRDefault="009331B5" w:rsidP="00B45DA8">
      <w:pPr>
        <w:rPr>
          <w:ins w:id="4" w:author="Chuck" w:date="2014-07-17T09:43:00Z"/>
          <w:rFonts w:ascii="Arial" w:hAnsi="Arial" w:cs="Times New Roman"/>
          <w:color w:val="000000"/>
          <w:sz w:val="23"/>
          <w:szCs w:val="23"/>
        </w:rPr>
      </w:pPr>
    </w:p>
    <w:p w:rsidR="009331B5" w:rsidRDefault="009331B5" w:rsidP="00B45DA8">
      <w:pPr>
        <w:rPr>
          <w:ins w:id="5" w:author="Chuck" w:date="2014-07-17T09:43:00Z"/>
          <w:rFonts w:ascii="Arial" w:hAnsi="Arial" w:cs="Times New Roman"/>
          <w:color w:val="000000"/>
          <w:sz w:val="23"/>
          <w:szCs w:val="23"/>
        </w:rPr>
      </w:pPr>
    </w:p>
    <w:p w:rsidR="00B45DA8" w:rsidRPr="00B45DA8" w:rsidRDefault="00B45DA8" w:rsidP="00B45DA8">
      <w:pPr>
        <w:rPr>
          <w:rFonts w:ascii="Times" w:hAnsi="Times" w:cs="Times New Roman"/>
          <w:sz w:val="20"/>
          <w:szCs w:val="20"/>
        </w:rPr>
      </w:pPr>
      <w:r w:rsidRPr="00BA629F">
        <w:rPr>
          <w:rFonts w:ascii="Arial" w:hAnsi="Arial" w:cs="Times New Roman"/>
          <w:color w:val="000000"/>
          <w:sz w:val="23"/>
          <w:szCs w:val="23"/>
        </w:rPr>
        <w:t>The Center for International Development at Harvard University (CID) has an immediate opening for a full-time front-end web developer</w:t>
      </w:r>
      <w:r w:rsidR="001051D6" w:rsidRPr="00BA629F">
        <w:rPr>
          <w:rFonts w:ascii="Arial" w:hAnsi="Arial" w:cs="Times New Roman"/>
          <w:color w:val="000000"/>
          <w:sz w:val="23"/>
          <w:szCs w:val="23"/>
        </w:rPr>
        <w:t xml:space="preserve"> with extensive project management and client experience</w:t>
      </w:r>
      <w:r w:rsidRPr="00BA629F">
        <w:rPr>
          <w:rFonts w:ascii="Arial" w:hAnsi="Arial" w:cs="Times New Roman"/>
          <w:color w:val="000000"/>
          <w:sz w:val="23"/>
          <w:szCs w:val="23"/>
        </w:rPr>
        <w:t xml:space="preserve"> to </w:t>
      </w:r>
      <w:r w:rsidR="00017012" w:rsidRPr="00BA629F">
        <w:rPr>
          <w:rFonts w:ascii="Arial" w:hAnsi="Arial" w:cs="Times New Roman"/>
          <w:color w:val="000000"/>
          <w:sz w:val="23"/>
          <w:szCs w:val="23"/>
        </w:rPr>
        <w:t xml:space="preserve">manage the successful implementation of web-based </w:t>
      </w:r>
      <w:r w:rsidRPr="00BA629F">
        <w:rPr>
          <w:rFonts w:ascii="Arial" w:hAnsi="Arial" w:cs="Times New Roman"/>
          <w:color w:val="000000"/>
          <w:sz w:val="23"/>
          <w:szCs w:val="23"/>
        </w:rPr>
        <w:t>projects within the Growth Lab.</w:t>
      </w:r>
      <w:r w:rsidRPr="00B45DA8">
        <w:rPr>
          <w:rFonts w:ascii="Arial" w:hAnsi="Arial" w:cs="Times New Roman"/>
          <w:color w:val="000000"/>
          <w:sz w:val="23"/>
          <w:szCs w:val="23"/>
        </w:rPr>
        <w:t xml:space="preserve"> </w:t>
      </w:r>
      <w:r w:rsidR="000867AD">
        <w:rPr>
          <w:rFonts w:ascii="Arial" w:hAnsi="Arial" w:cs="Times New Roman"/>
          <w:color w:val="000000"/>
          <w:sz w:val="23"/>
          <w:szCs w:val="23"/>
        </w:rPr>
        <w:t xml:space="preserve">Projects usually involve open-source, data intensive web platforms that allow users around the world to get the insights from CID’s research that can help them improve their livelihoods and their economies. </w:t>
      </w:r>
      <w:r w:rsidR="00017012">
        <w:rPr>
          <w:rFonts w:ascii="Arial" w:hAnsi="Arial" w:cs="Times New Roman"/>
          <w:color w:val="000000"/>
          <w:sz w:val="23"/>
          <w:szCs w:val="23"/>
        </w:rPr>
        <w:t>Projects may involve international travel (Mexico, Colombia, other).</w:t>
      </w:r>
    </w:p>
    <w:p w:rsidR="00B45DA8" w:rsidRPr="00B45DA8" w:rsidRDefault="00B45DA8" w:rsidP="00B45DA8">
      <w:pPr>
        <w:rPr>
          <w:rFonts w:ascii="Times" w:eastAsia="Times New Roman" w:hAnsi="Times" w:cs="Times New Roman"/>
          <w:sz w:val="20"/>
          <w:szCs w:val="20"/>
        </w:rPr>
      </w:pPr>
    </w:p>
    <w:p w:rsidR="00B45DA8" w:rsidRPr="00B45DA8" w:rsidRDefault="00B45DA8" w:rsidP="00B45DA8">
      <w:pPr>
        <w:rPr>
          <w:rFonts w:ascii="Times" w:hAnsi="Times" w:cs="Times New Roman"/>
          <w:sz w:val="20"/>
          <w:szCs w:val="20"/>
        </w:rPr>
      </w:pPr>
      <w:r w:rsidRPr="00B45DA8">
        <w:rPr>
          <w:rFonts w:ascii="Arial" w:hAnsi="Arial" w:cs="Times New Roman"/>
          <w:color w:val="000000"/>
          <w:sz w:val="23"/>
          <w:szCs w:val="23"/>
        </w:rPr>
        <w:t xml:space="preserve">This is a position where the successful candidate will: </w:t>
      </w:r>
    </w:p>
    <w:p w:rsidR="00B45DA8" w:rsidRPr="00B45DA8" w:rsidRDefault="00B45DA8" w:rsidP="00B45DA8">
      <w:pPr>
        <w:rPr>
          <w:rFonts w:ascii="Times" w:eastAsia="Times New Roman" w:hAnsi="Times" w:cs="Times New Roman"/>
          <w:sz w:val="20"/>
          <w:szCs w:val="20"/>
        </w:rPr>
      </w:pPr>
    </w:p>
    <w:p w:rsidR="00B45DA8" w:rsidRPr="00B45DA8" w:rsidRDefault="00B45DA8" w:rsidP="00B45DA8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B45DA8">
        <w:rPr>
          <w:rFonts w:ascii="Arial" w:hAnsi="Arial" w:cs="Times New Roman"/>
          <w:color w:val="000000"/>
          <w:sz w:val="23"/>
          <w:szCs w:val="23"/>
        </w:rPr>
        <w:t xml:space="preserve">Work with our UI designer to implement designs in clean, modern cross-browser, mobile friendly, and standards-compliant HTML5 / CSS / </w:t>
      </w:r>
      <w:proofErr w:type="spellStart"/>
      <w:r w:rsidRPr="00B45DA8">
        <w:rPr>
          <w:rFonts w:ascii="Arial" w:hAnsi="Arial" w:cs="Times New Roman"/>
          <w:color w:val="000000"/>
          <w:sz w:val="23"/>
          <w:szCs w:val="23"/>
        </w:rPr>
        <w:t>Javascript</w:t>
      </w:r>
      <w:proofErr w:type="spellEnd"/>
      <w:r w:rsidRPr="00B45DA8">
        <w:rPr>
          <w:rFonts w:ascii="Arial" w:hAnsi="Arial" w:cs="Times New Roman"/>
          <w:color w:val="000000"/>
          <w:sz w:val="23"/>
          <w:szCs w:val="23"/>
        </w:rPr>
        <w:t xml:space="preserve"> </w:t>
      </w:r>
    </w:p>
    <w:p w:rsidR="00B45DA8" w:rsidRPr="00B45DA8" w:rsidRDefault="00B45DA8" w:rsidP="00B45DA8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B45DA8">
        <w:rPr>
          <w:rFonts w:ascii="Arial" w:hAnsi="Arial" w:cs="Times New Roman"/>
          <w:color w:val="000000"/>
          <w:sz w:val="23"/>
          <w:szCs w:val="23"/>
        </w:rPr>
        <w:t>Organize current code bases and optimize loading speed in coordination with the backend developer (</w:t>
      </w:r>
      <w:proofErr w:type="spellStart"/>
      <w:r w:rsidRPr="00B45DA8">
        <w:rPr>
          <w:rFonts w:ascii="Arial" w:hAnsi="Arial" w:cs="Times New Roman"/>
          <w:color w:val="000000"/>
          <w:sz w:val="23"/>
          <w:szCs w:val="23"/>
        </w:rPr>
        <w:t>Django</w:t>
      </w:r>
      <w:proofErr w:type="spellEnd"/>
      <w:r w:rsidRPr="00B45DA8">
        <w:rPr>
          <w:rFonts w:ascii="Arial" w:hAnsi="Arial" w:cs="Times New Roman"/>
          <w:color w:val="000000"/>
          <w:sz w:val="23"/>
          <w:szCs w:val="23"/>
        </w:rPr>
        <w:t xml:space="preserve"> / Python)</w:t>
      </w:r>
    </w:p>
    <w:p w:rsidR="00B45DA8" w:rsidRDefault="00B45DA8" w:rsidP="00B45DA8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B45DA8">
        <w:rPr>
          <w:rFonts w:ascii="Arial" w:hAnsi="Arial" w:cs="Times New Roman"/>
          <w:color w:val="000000"/>
          <w:sz w:val="23"/>
          <w:szCs w:val="23"/>
        </w:rPr>
        <w:t>Help build and integrate new visualizations for large amounts of data into websites</w:t>
      </w:r>
    </w:p>
    <w:p w:rsidR="00017012" w:rsidRPr="00B45DA8" w:rsidRDefault="00017012" w:rsidP="00B45DA8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>Work with users to understand profile and needs and utilize good communication to translate complex technological concepts to lay users.</w:t>
      </w:r>
    </w:p>
    <w:p w:rsidR="00B45DA8" w:rsidRPr="00B45DA8" w:rsidRDefault="00B45DA8" w:rsidP="00B45DA8">
      <w:pPr>
        <w:rPr>
          <w:rFonts w:ascii="Times" w:eastAsia="Times New Roman" w:hAnsi="Times" w:cs="Times New Roman"/>
          <w:sz w:val="20"/>
          <w:szCs w:val="20"/>
        </w:rPr>
      </w:pPr>
    </w:p>
    <w:p w:rsidR="00B45DA8" w:rsidRPr="00B45DA8" w:rsidRDefault="00B45DA8" w:rsidP="00B45DA8">
      <w:pPr>
        <w:rPr>
          <w:rFonts w:ascii="Times" w:hAnsi="Times" w:cs="Times New Roman"/>
          <w:sz w:val="20"/>
          <w:szCs w:val="20"/>
        </w:rPr>
      </w:pPr>
      <w:r w:rsidRPr="00B45DA8">
        <w:rPr>
          <w:rFonts w:ascii="Arial" w:hAnsi="Arial" w:cs="Times New Roman"/>
          <w:b/>
          <w:bCs/>
          <w:color w:val="000000"/>
          <w:sz w:val="23"/>
          <w:szCs w:val="23"/>
        </w:rPr>
        <w:t xml:space="preserve">Required skills and experience: </w:t>
      </w:r>
    </w:p>
    <w:p w:rsidR="00B45DA8" w:rsidRPr="00B45DA8" w:rsidRDefault="00B45DA8" w:rsidP="00B45DA8">
      <w:pPr>
        <w:numPr>
          <w:ilvl w:val="0"/>
          <w:numId w:val="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B45DA8">
        <w:rPr>
          <w:rFonts w:ascii="Arial" w:hAnsi="Arial" w:cs="Times New Roman"/>
          <w:color w:val="000000"/>
          <w:sz w:val="23"/>
          <w:szCs w:val="23"/>
        </w:rPr>
        <w:t xml:space="preserve">Strong working knowledge of the modern web front-end stack (HTML5 / CSS3 / </w:t>
      </w:r>
      <w:proofErr w:type="spellStart"/>
      <w:r w:rsidRPr="00B45DA8">
        <w:rPr>
          <w:rFonts w:ascii="Arial" w:hAnsi="Arial" w:cs="Times New Roman"/>
          <w:color w:val="000000"/>
          <w:sz w:val="23"/>
          <w:szCs w:val="23"/>
        </w:rPr>
        <w:t>Javascript</w:t>
      </w:r>
      <w:proofErr w:type="spellEnd"/>
      <w:r w:rsidRPr="00B45DA8">
        <w:rPr>
          <w:rFonts w:ascii="Arial" w:hAnsi="Arial" w:cs="Times New Roman"/>
          <w:color w:val="000000"/>
          <w:sz w:val="23"/>
          <w:szCs w:val="23"/>
        </w:rPr>
        <w:t xml:space="preserve">) </w:t>
      </w:r>
    </w:p>
    <w:p w:rsidR="00B45DA8" w:rsidRPr="00B45DA8" w:rsidRDefault="00B45DA8" w:rsidP="00B45DA8">
      <w:pPr>
        <w:numPr>
          <w:ilvl w:val="0"/>
          <w:numId w:val="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B45DA8">
        <w:rPr>
          <w:rFonts w:ascii="Arial" w:hAnsi="Arial" w:cs="Times New Roman"/>
          <w:color w:val="000000"/>
          <w:sz w:val="23"/>
          <w:szCs w:val="23"/>
        </w:rPr>
        <w:t xml:space="preserve">Unix/Linux and </w:t>
      </w:r>
      <w:proofErr w:type="spellStart"/>
      <w:r w:rsidRPr="00B45DA8">
        <w:rPr>
          <w:rFonts w:ascii="Arial" w:hAnsi="Arial" w:cs="Times New Roman"/>
          <w:color w:val="000000"/>
          <w:sz w:val="23"/>
          <w:szCs w:val="23"/>
        </w:rPr>
        <w:t>Git</w:t>
      </w:r>
      <w:proofErr w:type="spellEnd"/>
      <w:r w:rsidRPr="00B45DA8">
        <w:rPr>
          <w:rFonts w:ascii="Arial" w:hAnsi="Arial" w:cs="Times New Roman"/>
          <w:color w:val="000000"/>
          <w:sz w:val="23"/>
          <w:szCs w:val="23"/>
        </w:rPr>
        <w:t xml:space="preserve"> (we use </w:t>
      </w:r>
      <w:proofErr w:type="spellStart"/>
      <w:r w:rsidRPr="00B45DA8">
        <w:rPr>
          <w:rFonts w:ascii="Arial" w:hAnsi="Arial" w:cs="Times New Roman"/>
          <w:color w:val="000000"/>
          <w:sz w:val="23"/>
          <w:szCs w:val="23"/>
        </w:rPr>
        <w:t>Github</w:t>
      </w:r>
      <w:proofErr w:type="spellEnd"/>
      <w:r w:rsidRPr="00B45DA8">
        <w:rPr>
          <w:rFonts w:ascii="Arial" w:hAnsi="Arial" w:cs="Times New Roman"/>
          <w:color w:val="000000"/>
          <w:sz w:val="23"/>
          <w:szCs w:val="23"/>
        </w:rPr>
        <w:t xml:space="preserve"> for everything: https://github.com/cid-harvard/) </w:t>
      </w:r>
    </w:p>
    <w:p w:rsidR="00B45DA8" w:rsidRPr="0056544D" w:rsidRDefault="00B45DA8" w:rsidP="00B45DA8">
      <w:pPr>
        <w:numPr>
          <w:ilvl w:val="0"/>
          <w:numId w:val="6"/>
        </w:numPr>
        <w:textAlignment w:val="baseline"/>
        <w:rPr>
          <w:ins w:id="6" w:author="Chuck" w:date="2014-07-11T14:36:00Z"/>
          <w:rFonts w:ascii="Arial" w:hAnsi="Arial" w:cs="Times New Roman"/>
          <w:b/>
          <w:bCs/>
          <w:color w:val="000000"/>
          <w:sz w:val="23"/>
          <w:szCs w:val="23"/>
          <w:rPrChange w:id="7" w:author="Chuck" w:date="2014-07-11T14:36:00Z">
            <w:rPr>
              <w:ins w:id="8" w:author="Chuck" w:date="2014-07-11T14:36:00Z"/>
              <w:rFonts w:ascii="Arial" w:hAnsi="Arial" w:cs="Times New Roman"/>
              <w:color w:val="000000"/>
              <w:sz w:val="23"/>
              <w:szCs w:val="23"/>
            </w:rPr>
          </w:rPrChange>
        </w:rPr>
      </w:pPr>
      <w:r w:rsidRPr="00B45DA8">
        <w:rPr>
          <w:rFonts w:ascii="Arial" w:hAnsi="Arial" w:cs="Times New Roman"/>
          <w:color w:val="000000"/>
          <w:sz w:val="23"/>
          <w:szCs w:val="23"/>
        </w:rPr>
        <w:t xml:space="preserve">Ability to communicate day to day design issues with programmers and non-programmers </w:t>
      </w:r>
    </w:p>
    <w:p w:rsidR="0056544D" w:rsidRPr="0056544D" w:rsidRDefault="0056544D" w:rsidP="00B45DA8">
      <w:pPr>
        <w:numPr>
          <w:ilvl w:val="0"/>
          <w:numId w:val="6"/>
        </w:numPr>
        <w:textAlignment w:val="baseline"/>
        <w:rPr>
          <w:ins w:id="9" w:author="Chuck" w:date="2014-07-11T14:38:00Z"/>
          <w:rFonts w:ascii="Arial" w:hAnsi="Arial" w:cs="Times New Roman"/>
          <w:b/>
          <w:bCs/>
          <w:color w:val="000000"/>
          <w:sz w:val="23"/>
          <w:szCs w:val="23"/>
          <w:rPrChange w:id="10" w:author="Chuck" w:date="2014-07-11T14:38:00Z">
            <w:rPr>
              <w:ins w:id="11" w:author="Chuck" w:date="2014-07-11T14:38:00Z"/>
              <w:rFonts w:ascii="Arial" w:hAnsi="Arial" w:cs="Times New Roman"/>
              <w:color w:val="000000"/>
              <w:sz w:val="23"/>
              <w:szCs w:val="23"/>
            </w:rPr>
          </w:rPrChange>
        </w:rPr>
      </w:pPr>
      <w:ins w:id="12" w:author="Chuck" w:date="2014-07-11T14:36:00Z">
        <w:r>
          <w:rPr>
            <w:rFonts w:ascii="Arial" w:hAnsi="Arial" w:cs="Times New Roman"/>
            <w:color w:val="000000"/>
            <w:sz w:val="23"/>
            <w:szCs w:val="23"/>
          </w:rPr>
          <w:t>Ability to read and understand code written by others</w:t>
        </w:r>
      </w:ins>
    </w:p>
    <w:p w:rsidR="0056544D" w:rsidRPr="0056544D" w:rsidRDefault="0056544D" w:rsidP="00B45DA8">
      <w:pPr>
        <w:numPr>
          <w:ilvl w:val="0"/>
          <w:numId w:val="6"/>
        </w:numPr>
        <w:textAlignment w:val="baseline"/>
        <w:rPr>
          <w:ins w:id="13" w:author="Chuck" w:date="2014-07-11T14:36:00Z"/>
          <w:rFonts w:ascii="Arial" w:hAnsi="Arial" w:cs="Times New Roman"/>
          <w:b/>
          <w:bCs/>
          <w:color w:val="000000"/>
          <w:sz w:val="23"/>
          <w:szCs w:val="23"/>
          <w:rPrChange w:id="14" w:author="Chuck" w:date="2014-07-11T14:37:00Z">
            <w:rPr>
              <w:ins w:id="15" w:author="Chuck" w:date="2014-07-11T14:36:00Z"/>
              <w:rFonts w:ascii="Arial" w:hAnsi="Arial" w:cs="Times New Roman"/>
              <w:color w:val="000000"/>
              <w:sz w:val="23"/>
              <w:szCs w:val="23"/>
            </w:rPr>
          </w:rPrChange>
        </w:rPr>
      </w:pPr>
      <w:ins w:id="16" w:author="Chuck" w:date="2014-07-11T14:38:00Z">
        <w:r>
          <w:rPr>
            <w:rFonts w:ascii="Arial" w:hAnsi="Arial" w:cs="Times New Roman"/>
            <w:color w:val="000000"/>
            <w:sz w:val="23"/>
            <w:szCs w:val="23"/>
          </w:rPr>
          <w:t>Strong understanding of design patterns and object oriented programming</w:t>
        </w:r>
      </w:ins>
    </w:p>
    <w:p w:rsidR="0056544D" w:rsidRPr="00B45DA8" w:rsidRDefault="0056544D" w:rsidP="00B45DA8">
      <w:pPr>
        <w:numPr>
          <w:ilvl w:val="0"/>
          <w:numId w:val="6"/>
        </w:numPr>
        <w:textAlignment w:val="baseline"/>
        <w:rPr>
          <w:rFonts w:ascii="Arial" w:hAnsi="Arial" w:cs="Times New Roman"/>
          <w:b/>
          <w:bCs/>
          <w:color w:val="000000"/>
          <w:sz w:val="23"/>
          <w:szCs w:val="23"/>
        </w:rPr>
      </w:pPr>
      <w:ins w:id="17" w:author="Chuck" w:date="2014-07-11T14:37:00Z">
        <w:r>
          <w:rPr>
            <w:rFonts w:ascii="Arial" w:hAnsi="Arial" w:cs="Times New Roman"/>
            <w:color w:val="000000"/>
            <w:sz w:val="23"/>
            <w:szCs w:val="23"/>
          </w:rPr>
          <w:t>Excellent debugging and troubleshooting skills</w:t>
        </w:r>
      </w:ins>
    </w:p>
    <w:p w:rsidR="00B45DA8" w:rsidRDefault="00B62C04" w:rsidP="00B45DA8">
      <w:pPr>
        <w:numPr>
          <w:ilvl w:val="0"/>
          <w:numId w:val="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ins w:id="18" w:author="Chuck" w:date="2014-07-11T13:37:00Z">
        <w:r>
          <w:rPr>
            <w:rFonts w:ascii="Arial" w:hAnsi="Arial" w:cs="Times New Roman"/>
            <w:color w:val="000000"/>
            <w:sz w:val="23"/>
            <w:szCs w:val="23"/>
          </w:rPr>
          <w:t xml:space="preserve">Strong organizational skills and understanding of software lifecycle </w:t>
        </w:r>
      </w:ins>
      <w:del w:id="19" w:author="Chuck" w:date="2014-07-11T13:37:00Z">
        <w:r w:rsidR="00B45DA8" w:rsidRPr="00B45DA8" w:rsidDel="00B62C04">
          <w:rPr>
            <w:rFonts w:ascii="Arial" w:hAnsi="Arial" w:cs="Times New Roman"/>
            <w:color w:val="000000"/>
            <w:sz w:val="23"/>
            <w:szCs w:val="23"/>
          </w:rPr>
          <w:delText>Project management skills</w:delText>
        </w:r>
        <w:r w:rsidR="000867AD" w:rsidDel="00B62C04">
          <w:rPr>
            <w:rFonts w:ascii="Arial" w:hAnsi="Arial" w:cs="Times New Roman"/>
            <w:color w:val="000000"/>
            <w:sz w:val="23"/>
            <w:szCs w:val="23"/>
          </w:rPr>
          <w:delText xml:space="preserve">, experience taking a project from </w:delText>
        </w:r>
        <w:r w:rsidR="001051D6" w:rsidDel="00B62C04">
          <w:rPr>
            <w:rFonts w:ascii="Arial" w:hAnsi="Arial" w:cs="Times New Roman"/>
            <w:color w:val="000000"/>
            <w:sz w:val="23"/>
            <w:szCs w:val="23"/>
          </w:rPr>
          <w:delText>idea to market preferred.</w:delText>
        </w:r>
      </w:del>
    </w:p>
    <w:p w:rsidR="001051D6" w:rsidRDefault="0056544D" w:rsidP="00B45DA8">
      <w:pPr>
        <w:numPr>
          <w:ilvl w:val="0"/>
          <w:numId w:val="6"/>
        </w:numPr>
        <w:textAlignment w:val="baseline"/>
        <w:rPr>
          <w:ins w:id="20" w:author="Chuck" w:date="2014-07-11T14:35:00Z"/>
          <w:rFonts w:ascii="Arial" w:hAnsi="Arial" w:cs="Times New Roman"/>
          <w:color w:val="000000"/>
          <w:sz w:val="23"/>
          <w:szCs w:val="23"/>
        </w:rPr>
      </w:pPr>
      <w:ins w:id="21" w:author="Chuck" w:date="2014-07-11T14:36:00Z">
        <w:r>
          <w:rPr>
            <w:rFonts w:ascii="Arial" w:hAnsi="Arial" w:cs="Times New Roman"/>
            <w:color w:val="000000"/>
            <w:sz w:val="23"/>
            <w:szCs w:val="23"/>
          </w:rPr>
          <w:t>W</w:t>
        </w:r>
      </w:ins>
      <w:del w:id="22" w:author="Chuck" w:date="2014-07-11T14:36:00Z">
        <w:r w:rsidR="001051D6" w:rsidRPr="00BA629F" w:rsidDel="0056544D">
          <w:rPr>
            <w:rFonts w:ascii="Arial" w:hAnsi="Arial" w:cs="Times New Roman"/>
            <w:color w:val="000000"/>
            <w:sz w:val="23"/>
            <w:szCs w:val="23"/>
          </w:rPr>
          <w:delText>w</w:delText>
        </w:r>
      </w:del>
      <w:r w:rsidR="001051D6" w:rsidRPr="00BA629F">
        <w:rPr>
          <w:rFonts w:ascii="Arial" w:hAnsi="Arial" w:cs="Times New Roman"/>
          <w:color w:val="000000"/>
          <w:sz w:val="23"/>
          <w:szCs w:val="23"/>
        </w:rPr>
        <w:t>orking with clients/users; implementing projects on-site</w:t>
      </w:r>
    </w:p>
    <w:p w:rsidR="0056544D" w:rsidRPr="00BA629F" w:rsidRDefault="0056544D" w:rsidP="00B45DA8">
      <w:pPr>
        <w:numPr>
          <w:ilvl w:val="0"/>
          <w:numId w:val="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ins w:id="23" w:author="Chuck" w:date="2014-07-11T14:35:00Z">
        <w:r>
          <w:rPr>
            <w:rFonts w:ascii="Arial" w:hAnsi="Arial" w:cs="Times New Roman"/>
            <w:color w:val="000000"/>
            <w:sz w:val="23"/>
            <w:szCs w:val="23"/>
          </w:rPr>
          <w:t xml:space="preserve">Bachelors in Computer Science </w:t>
        </w:r>
      </w:ins>
      <w:ins w:id="24" w:author="Chuck" w:date="2014-07-11T14:42:00Z">
        <w:r w:rsidR="00D3229F">
          <w:rPr>
            <w:rFonts w:ascii="Arial" w:hAnsi="Arial" w:cs="Times New Roman"/>
            <w:color w:val="000000"/>
            <w:sz w:val="23"/>
            <w:szCs w:val="23"/>
          </w:rPr>
          <w:t xml:space="preserve">and </w:t>
        </w:r>
      </w:ins>
      <w:ins w:id="25" w:author="Chuck" w:date="2014-07-11T14:35:00Z">
        <w:r>
          <w:rPr>
            <w:rFonts w:ascii="Arial" w:hAnsi="Arial" w:cs="Times New Roman"/>
            <w:color w:val="000000"/>
            <w:sz w:val="23"/>
            <w:szCs w:val="23"/>
          </w:rPr>
          <w:t>3+ years of equivalent work experience</w:t>
        </w:r>
      </w:ins>
    </w:p>
    <w:p w:rsidR="00B45DA8" w:rsidRPr="00B45DA8" w:rsidRDefault="00B45DA8" w:rsidP="00B45DA8">
      <w:pPr>
        <w:rPr>
          <w:rFonts w:ascii="Times" w:eastAsia="Times New Roman" w:hAnsi="Times" w:cs="Times New Roman"/>
          <w:sz w:val="20"/>
          <w:szCs w:val="20"/>
        </w:rPr>
      </w:pPr>
    </w:p>
    <w:p w:rsidR="00B45DA8" w:rsidRPr="00B45DA8" w:rsidRDefault="00B45DA8" w:rsidP="00B45DA8">
      <w:pPr>
        <w:rPr>
          <w:rFonts w:ascii="Times" w:hAnsi="Times" w:cs="Times New Roman"/>
          <w:sz w:val="20"/>
          <w:szCs w:val="20"/>
        </w:rPr>
      </w:pPr>
      <w:r w:rsidRPr="00B45DA8">
        <w:rPr>
          <w:rFonts w:ascii="Arial" w:hAnsi="Arial" w:cs="Times New Roman"/>
          <w:b/>
          <w:bCs/>
          <w:color w:val="000000"/>
          <w:sz w:val="23"/>
          <w:szCs w:val="23"/>
        </w:rPr>
        <w:t xml:space="preserve">Desired skills and experience: </w:t>
      </w:r>
    </w:p>
    <w:p w:rsidR="00B45DA8" w:rsidRPr="00B45DA8" w:rsidRDefault="00B45DA8" w:rsidP="00B45DA8">
      <w:pPr>
        <w:numPr>
          <w:ilvl w:val="0"/>
          <w:numId w:val="7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B45DA8">
        <w:rPr>
          <w:rFonts w:ascii="Arial" w:hAnsi="Arial" w:cs="Times New Roman"/>
          <w:color w:val="000000"/>
          <w:sz w:val="23"/>
          <w:szCs w:val="23"/>
        </w:rPr>
        <w:t xml:space="preserve">Frontend testing experience (Selenium etc.) </w:t>
      </w:r>
    </w:p>
    <w:p w:rsidR="00B45DA8" w:rsidRPr="00B45DA8" w:rsidRDefault="00B45DA8" w:rsidP="00B45DA8">
      <w:pPr>
        <w:numPr>
          <w:ilvl w:val="0"/>
          <w:numId w:val="7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B45DA8">
        <w:rPr>
          <w:rFonts w:ascii="Arial" w:hAnsi="Arial" w:cs="Times New Roman"/>
          <w:color w:val="000000"/>
          <w:sz w:val="23"/>
          <w:szCs w:val="23"/>
        </w:rPr>
        <w:t xml:space="preserve">Curiosity and awareness towards the developments within your field(s) of expertise </w:t>
      </w:r>
    </w:p>
    <w:p w:rsidR="00B45DA8" w:rsidRPr="00B45DA8" w:rsidRDefault="00B45DA8" w:rsidP="00B45DA8">
      <w:pPr>
        <w:numPr>
          <w:ilvl w:val="0"/>
          <w:numId w:val="7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B45DA8">
        <w:rPr>
          <w:rFonts w:ascii="Arial" w:hAnsi="Arial" w:cs="Times New Roman"/>
          <w:color w:val="000000"/>
          <w:sz w:val="23"/>
          <w:szCs w:val="23"/>
        </w:rPr>
        <w:t xml:space="preserve">Basic familiarity with the Python / </w:t>
      </w:r>
      <w:proofErr w:type="spellStart"/>
      <w:r w:rsidRPr="00B45DA8">
        <w:rPr>
          <w:rFonts w:ascii="Arial" w:hAnsi="Arial" w:cs="Times New Roman"/>
          <w:color w:val="000000"/>
          <w:sz w:val="23"/>
          <w:szCs w:val="23"/>
        </w:rPr>
        <w:t>Django</w:t>
      </w:r>
      <w:proofErr w:type="spellEnd"/>
      <w:r w:rsidRPr="00B45DA8">
        <w:rPr>
          <w:rFonts w:ascii="Arial" w:hAnsi="Arial" w:cs="Times New Roman"/>
          <w:color w:val="000000"/>
          <w:sz w:val="23"/>
          <w:szCs w:val="23"/>
        </w:rPr>
        <w:t xml:space="preserve"> environment </w:t>
      </w:r>
    </w:p>
    <w:p w:rsidR="00B45DA8" w:rsidRPr="00B45DA8" w:rsidRDefault="00B45DA8" w:rsidP="00B45DA8">
      <w:pPr>
        <w:numPr>
          <w:ilvl w:val="0"/>
          <w:numId w:val="7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B45DA8">
        <w:rPr>
          <w:rFonts w:ascii="Arial" w:hAnsi="Arial" w:cs="Times New Roman"/>
          <w:color w:val="000000"/>
          <w:sz w:val="23"/>
          <w:szCs w:val="23"/>
        </w:rPr>
        <w:t xml:space="preserve">Visualization (d3.js for us) skills </w:t>
      </w:r>
    </w:p>
    <w:p w:rsidR="00B45DA8" w:rsidRPr="00B45DA8" w:rsidRDefault="00B45DA8" w:rsidP="00B45DA8">
      <w:pPr>
        <w:rPr>
          <w:rFonts w:ascii="Times" w:eastAsia="Times New Roman" w:hAnsi="Times" w:cs="Times New Roman"/>
          <w:sz w:val="20"/>
          <w:szCs w:val="20"/>
        </w:rPr>
      </w:pPr>
    </w:p>
    <w:p w:rsidR="00B45DA8" w:rsidRPr="00B45DA8" w:rsidRDefault="00B45DA8" w:rsidP="00B45DA8">
      <w:pPr>
        <w:rPr>
          <w:rFonts w:ascii="Times" w:hAnsi="Times" w:cs="Times New Roman"/>
          <w:sz w:val="20"/>
          <w:szCs w:val="20"/>
        </w:rPr>
      </w:pPr>
      <w:r w:rsidRPr="00B45DA8">
        <w:rPr>
          <w:rFonts w:ascii="Arial" w:hAnsi="Arial" w:cs="Times New Roman"/>
          <w:b/>
          <w:bCs/>
          <w:color w:val="000000"/>
          <w:sz w:val="23"/>
          <w:szCs w:val="23"/>
        </w:rPr>
        <w:t>Salary range</w:t>
      </w:r>
    </w:p>
    <w:p w:rsidR="00B45DA8" w:rsidRPr="00B45DA8" w:rsidRDefault="000867AD" w:rsidP="00B45DA8">
      <w:pPr>
        <w:numPr>
          <w:ilvl w:val="0"/>
          <w:numId w:val="8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>Competitive salary based on your experience</w:t>
      </w:r>
    </w:p>
    <w:p w:rsidR="00B45DA8" w:rsidRPr="00B45DA8" w:rsidRDefault="000867AD" w:rsidP="00B45DA8">
      <w:pPr>
        <w:numPr>
          <w:ilvl w:val="0"/>
          <w:numId w:val="8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lastRenderedPageBreak/>
        <w:t>+ generous Harvard b</w:t>
      </w:r>
      <w:r w:rsidR="00B45DA8" w:rsidRPr="00B45DA8">
        <w:rPr>
          <w:rFonts w:ascii="Arial" w:hAnsi="Arial" w:cs="Times New Roman"/>
          <w:color w:val="000000"/>
          <w:sz w:val="23"/>
          <w:szCs w:val="23"/>
        </w:rPr>
        <w:t>enefits</w:t>
      </w:r>
    </w:p>
    <w:p w:rsidR="00B45DA8" w:rsidRPr="00B45DA8" w:rsidRDefault="00B45DA8" w:rsidP="00B45DA8">
      <w:pPr>
        <w:rPr>
          <w:rFonts w:ascii="Times" w:eastAsia="Times New Roman" w:hAnsi="Times" w:cs="Times New Roman"/>
          <w:sz w:val="20"/>
          <w:szCs w:val="20"/>
        </w:rPr>
      </w:pPr>
    </w:p>
    <w:p w:rsidR="00B45DA8" w:rsidRPr="00B45DA8" w:rsidRDefault="00B45DA8" w:rsidP="00B45DA8">
      <w:pPr>
        <w:rPr>
          <w:rFonts w:ascii="Times" w:hAnsi="Times" w:cs="Times New Roman"/>
          <w:sz w:val="20"/>
          <w:szCs w:val="20"/>
        </w:rPr>
      </w:pPr>
      <w:r w:rsidRPr="00B45DA8">
        <w:rPr>
          <w:rFonts w:ascii="Arial" w:hAnsi="Arial" w:cs="Times New Roman"/>
          <w:color w:val="000000"/>
          <w:sz w:val="23"/>
          <w:szCs w:val="23"/>
        </w:rPr>
        <w:t>Our team consists of a strong group of interdisciplinary researchers and academics, alongside a small but growing number of technologists. You are expected to be a self-starter who is able to fulfill tasks without micromanagement, and you are encouraged to be involved in all parts of the ideation and development process. It’s an environment that places a premium on creativity</w:t>
      </w:r>
      <w:r w:rsidR="000867AD">
        <w:rPr>
          <w:rFonts w:ascii="Arial" w:hAnsi="Arial" w:cs="Times New Roman"/>
          <w:color w:val="000000"/>
          <w:sz w:val="23"/>
          <w:szCs w:val="23"/>
        </w:rPr>
        <w:t xml:space="preserve"> and good humor</w:t>
      </w:r>
      <w:r w:rsidRPr="00B45DA8">
        <w:rPr>
          <w:rFonts w:ascii="Arial" w:hAnsi="Arial" w:cs="Times New Roman"/>
          <w:color w:val="000000"/>
          <w:sz w:val="23"/>
          <w:szCs w:val="23"/>
        </w:rPr>
        <w:t xml:space="preserve">. </w:t>
      </w:r>
    </w:p>
    <w:p w:rsidR="00B45DA8" w:rsidRPr="00B45DA8" w:rsidRDefault="00B45DA8" w:rsidP="00B45DA8">
      <w:pPr>
        <w:rPr>
          <w:rFonts w:ascii="Times" w:eastAsia="Times New Roman" w:hAnsi="Times" w:cs="Times New Roman"/>
          <w:sz w:val="20"/>
          <w:szCs w:val="20"/>
        </w:rPr>
      </w:pPr>
    </w:p>
    <w:p w:rsidR="00B45DA8" w:rsidRPr="00B45DA8" w:rsidRDefault="00B45DA8" w:rsidP="00B45DA8">
      <w:pPr>
        <w:rPr>
          <w:rFonts w:ascii="Times" w:hAnsi="Times" w:cs="Times New Roman"/>
          <w:sz w:val="20"/>
          <w:szCs w:val="20"/>
        </w:rPr>
      </w:pPr>
      <w:r w:rsidRPr="00B45DA8">
        <w:rPr>
          <w:rFonts w:ascii="Arial" w:hAnsi="Arial" w:cs="Times New Roman"/>
          <w:color w:val="000000"/>
          <w:sz w:val="23"/>
          <w:szCs w:val="23"/>
        </w:rPr>
        <w:t xml:space="preserve">The position is full-time and based in Cambridge, MA. </w:t>
      </w:r>
    </w:p>
    <w:p w:rsidR="00B45DA8" w:rsidRPr="00B45DA8" w:rsidRDefault="00B45DA8" w:rsidP="00B45DA8">
      <w:pPr>
        <w:rPr>
          <w:rFonts w:ascii="Times" w:eastAsia="Times New Roman" w:hAnsi="Times" w:cs="Times New Roman"/>
          <w:sz w:val="20"/>
          <w:szCs w:val="20"/>
        </w:rPr>
      </w:pPr>
    </w:p>
    <w:p w:rsidR="00B45DA8" w:rsidRPr="00B45DA8" w:rsidRDefault="00B45DA8" w:rsidP="00B45DA8">
      <w:pPr>
        <w:rPr>
          <w:rFonts w:ascii="Times" w:hAnsi="Times" w:cs="Times New Roman"/>
          <w:sz w:val="20"/>
          <w:szCs w:val="20"/>
        </w:rPr>
      </w:pPr>
      <w:r w:rsidRPr="00B45DA8">
        <w:rPr>
          <w:rFonts w:ascii="Arial" w:hAnsi="Arial" w:cs="Times New Roman"/>
          <w:b/>
          <w:bCs/>
          <w:color w:val="000000"/>
          <w:sz w:val="23"/>
          <w:szCs w:val="23"/>
        </w:rPr>
        <w:t xml:space="preserve">How to Apply </w:t>
      </w:r>
    </w:p>
    <w:p w:rsidR="00B45DA8" w:rsidRPr="00B45DA8" w:rsidRDefault="00B45DA8" w:rsidP="00B45DA8">
      <w:pPr>
        <w:rPr>
          <w:rFonts w:ascii="Times" w:hAnsi="Times" w:cs="Times New Roman"/>
          <w:sz w:val="20"/>
          <w:szCs w:val="20"/>
        </w:rPr>
      </w:pPr>
      <w:r w:rsidRPr="00B45DA8">
        <w:rPr>
          <w:rFonts w:ascii="Arial" w:hAnsi="Arial" w:cs="Times New Roman"/>
          <w:color w:val="000000"/>
          <w:sz w:val="23"/>
          <w:szCs w:val="23"/>
        </w:rPr>
        <w:t xml:space="preserve">Candidates should send cover letter, resume and examples of relevant project(s) to Chuck McKenney at </w:t>
      </w:r>
      <w:ins w:id="26" w:author="Chuck" w:date="2014-07-17T09:44:00Z">
        <w:r w:rsidR="009331B5">
          <w:rPr>
            <w:rFonts w:ascii="Arial" w:hAnsi="Arial" w:cs="Times New Roman"/>
            <w:color w:val="000000"/>
            <w:sz w:val="23"/>
            <w:szCs w:val="23"/>
          </w:rPr>
          <w:fldChar w:fldCharType="begin"/>
        </w:r>
        <w:r w:rsidR="009331B5">
          <w:rPr>
            <w:rFonts w:ascii="Arial" w:hAnsi="Arial" w:cs="Times New Roman"/>
            <w:color w:val="000000"/>
            <w:sz w:val="23"/>
            <w:szCs w:val="23"/>
          </w:rPr>
          <w:instrText xml:space="preserve"> HYPERLINK "mailto:cid@hks.harvard.edu?subject=Atlas%20Developer" </w:instrText>
        </w:r>
        <w:r w:rsidR="009331B5">
          <w:rPr>
            <w:rFonts w:ascii="Arial" w:hAnsi="Arial" w:cs="Times New Roman"/>
            <w:color w:val="000000"/>
            <w:sz w:val="23"/>
            <w:szCs w:val="23"/>
          </w:rPr>
          <w:fldChar w:fldCharType="separate"/>
        </w:r>
        <w:r w:rsidRPr="009331B5">
          <w:rPr>
            <w:rStyle w:val="Hyperlink"/>
            <w:rFonts w:ascii="Arial" w:hAnsi="Arial" w:cs="Times New Roman"/>
            <w:sz w:val="23"/>
            <w:szCs w:val="23"/>
          </w:rPr>
          <w:t>cid@hks.harvard.edu</w:t>
        </w:r>
        <w:r w:rsidR="009331B5">
          <w:rPr>
            <w:rFonts w:ascii="Arial" w:hAnsi="Arial" w:cs="Times New Roman"/>
            <w:color w:val="000000"/>
            <w:sz w:val="23"/>
            <w:szCs w:val="23"/>
          </w:rPr>
          <w:fldChar w:fldCharType="end"/>
        </w:r>
      </w:ins>
      <w:r w:rsidRPr="00B45DA8">
        <w:rPr>
          <w:rFonts w:ascii="Arial" w:hAnsi="Arial" w:cs="Times New Roman"/>
          <w:color w:val="000000"/>
          <w:sz w:val="23"/>
          <w:szCs w:val="23"/>
        </w:rPr>
        <w:t xml:space="preserve"> with ‘Atlas Developer’ in the subject line. </w:t>
      </w:r>
    </w:p>
    <w:p w:rsidR="00B45DA8" w:rsidRPr="00B45DA8" w:rsidRDefault="00B45DA8" w:rsidP="00B45DA8">
      <w:pPr>
        <w:rPr>
          <w:rFonts w:ascii="Times" w:eastAsia="Times New Roman" w:hAnsi="Times" w:cs="Times New Roman"/>
          <w:sz w:val="20"/>
          <w:szCs w:val="20"/>
        </w:rPr>
      </w:pPr>
    </w:p>
    <w:p w:rsidR="00B45DA8" w:rsidRPr="00B45DA8" w:rsidRDefault="00B45DA8" w:rsidP="00B45DA8">
      <w:pPr>
        <w:rPr>
          <w:rFonts w:ascii="Times" w:hAnsi="Times" w:cs="Times New Roman"/>
          <w:sz w:val="20"/>
          <w:szCs w:val="20"/>
        </w:rPr>
      </w:pPr>
      <w:r w:rsidRPr="00B45DA8">
        <w:rPr>
          <w:rFonts w:ascii="Arial" w:hAnsi="Arial" w:cs="Times New Roman"/>
          <w:b/>
          <w:bCs/>
          <w:color w:val="000000"/>
          <w:sz w:val="23"/>
          <w:szCs w:val="23"/>
        </w:rPr>
        <w:t xml:space="preserve">Department Summary </w:t>
      </w:r>
    </w:p>
    <w:p w:rsidR="00B45DA8" w:rsidRPr="00B45DA8" w:rsidRDefault="00B45DA8" w:rsidP="00B45DA8">
      <w:pPr>
        <w:rPr>
          <w:rFonts w:ascii="Times" w:eastAsia="Times New Roman" w:hAnsi="Times" w:cs="Times New Roman"/>
          <w:sz w:val="20"/>
          <w:szCs w:val="20"/>
        </w:rPr>
      </w:pPr>
      <w:r w:rsidRPr="00B45DA8">
        <w:rPr>
          <w:rFonts w:ascii="Arial" w:eastAsia="Times New Roman" w:hAnsi="Arial" w:cs="Times New Roman"/>
          <w:color w:val="000000"/>
          <w:sz w:val="23"/>
          <w:szCs w:val="23"/>
        </w:rPr>
        <w:t xml:space="preserve">The Center for International Development at Harvard University (CID) is recognized as a global leader in research to advance human well-being and economic progress in the developing world by expanding the understanding of development challenges and offering viable solutions to global poverty. </w:t>
      </w:r>
    </w:p>
    <w:p w:rsidR="00F82ADF" w:rsidRPr="00F82ADF" w:rsidRDefault="00F82ADF" w:rsidP="00F82ADF">
      <w:pPr>
        <w:rPr>
          <w:rFonts w:ascii="Times" w:eastAsia="Times New Roman" w:hAnsi="Times" w:cs="Times New Roman"/>
          <w:sz w:val="20"/>
          <w:szCs w:val="20"/>
        </w:rPr>
      </w:pPr>
    </w:p>
    <w:p w:rsidR="00E51C8F" w:rsidRDefault="00E51C8F"/>
    <w:sectPr w:rsidR="00E51C8F" w:rsidSect="00E51C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375CF"/>
    <w:multiLevelType w:val="multilevel"/>
    <w:tmpl w:val="A9AC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D51E7"/>
    <w:multiLevelType w:val="multilevel"/>
    <w:tmpl w:val="99E4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014EAB"/>
    <w:multiLevelType w:val="multilevel"/>
    <w:tmpl w:val="55AC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211555"/>
    <w:multiLevelType w:val="multilevel"/>
    <w:tmpl w:val="1C5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9D2E7D"/>
    <w:multiLevelType w:val="multilevel"/>
    <w:tmpl w:val="3554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4E15F6"/>
    <w:multiLevelType w:val="multilevel"/>
    <w:tmpl w:val="6276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D84913"/>
    <w:multiLevelType w:val="multilevel"/>
    <w:tmpl w:val="64FC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E30160"/>
    <w:multiLevelType w:val="multilevel"/>
    <w:tmpl w:val="CCFC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DF"/>
    <w:rsid w:val="00017012"/>
    <w:rsid w:val="000867AD"/>
    <w:rsid w:val="000E2458"/>
    <w:rsid w:val="001051D6"/>
    <w:rsid w:val="0034598B"/>
    <w:rsid w:val="003954AB"/>
    <w:rsid w:val="00455562"/>
    <w:rsid w:val="0056544D"/>
    <w:rsid w:val="006A0C2C"/>
    <w:rsid w:val="00707006"/>
    <w:rsid w:val="00725B5D"/>
    <w:rsid w:val="00730EB8"/>
    <w:rsid w:val="00773AF6"/>
    <w:rsid w:val="009331B5"/>
    <w:rsid w:val="00B45DA8"/>
    <w:rsid w:val="00B62C04"/>
    <w:rsid w:val="00BA629F"/>
    <w:rsid w:val="00D3229F"/>
    <w:rsid w:val="00DF1BEB"/>
    <w:rsid w:val="00E51C8F"/>
    <w:rsid w:val="00F8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A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2A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4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4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A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2A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4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4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4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492</Words>
  <Characters>2810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Vuillemot</dc:creator>
  <cp:lastModifiedBy>Greg S</cp:lastModifiedBy>
  <cp:revision>2</cp:revision>
  <cp:lastPrinted>2014-06-19T15:19:00Z</cp:lastPrinted>
  <dcterms:created xsi:type="dcterms:W3CDTF">2015-12-11T17:01:00Z</dcterms:created>
  <dcterms:modified xsi:type="dcterms:W3CDTF">2015-12-11T17:01:00Z</dcterms:modified>
</cp:coreProperties>
</file>